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3836"/>
      </w:tblGrid>
      <w:tr w:rsidR="00B208FE" w:rsidRPr="00B208FE" w:rsidTr="00B208FE">
        <w:trPr>
          <w:tblCellSpacing w:w="15" w:type="dxa"/>
        </w:trPr>
        <w:tc>
          <w:tcPr>
            <w:tcW w:w="5000" w:type="pct"/>
            <w:vAlign w:val="center"/>
            <w:hideMark/>
          </w:tcPr>
          <w:p w:rsidR="00B208FE" w:rsidRPr="00B208FE" w:rsidRDefault="00B208FE" w:rsidP="00B208FE">
            <w:pPr>
              <w:ind w:firstLine="0"/>
              <w:jc w:val="left"/>
              <w:rPr>
                <w:rFonts w:ascii="Times New Roman" w:eastAsia="Times New Roman" w:hAnsi="Times New Roman" w:cs="Times New Roman"/>
                <w:sz w:val="24"/>
                <w:szCs w:val="24"/>
                <w:lang w:eastAsia="id-ID"/>
              </w:rPr>
            </w:pPr>
            <w:r w:rsidRPr="00B208FE">
              <w:rPr>
                <w:rFonts w:ascii="Times New Roman" w:eastAsia="Times New Roman" w:hAnsi="Times New Roman" w:cs="Times New Roman"/>
                <w:sz w:val="24"/>
                <w:szCs w:val="24"/>
                <w:lang w:eastAsia="id-ID"/>
              </w:rPr>
              <w:t xml:space="preserve">Perbedaan Skripsi, Tesis, dan Disertasi </w:t>
            </w:r>
          </w:p>
        </w:tc>
      </w:tr>
      <w:tr w:rsidR="00954AB1" w:rsidRPr="00B208FE" w:rsidTr="00B208FE">
        <w:trPr>
          <w:tblCellSpacing w:w="15" w:type="dxa"/>
        </w:trPr>
        <w:tc>
          <w:tcPr>
            <w:tcW w:w="5000" w:type="pct"/>
            <w:vAlign w:val="center"/>
            <w:hideMark/>
          </w:tcPr>
          <w:p w:rsidR="00954AB1" w:rsidRPr="00B208FE" w:rsidRDefault="00954AB1" w:rsidP="00B208FE">
            <w:pPr>
              <w:ind w:firstLine="0"/>
              <w:jc w:val="left"/>
              <w:rPr>
                <w:rFonts w:ascii="Times New Roman" w:eastAsia="Times New Roman" w:hAnsi="Times New Roman" w:cs="Times New Roman"/>
                <w:sz w:val="24"/>
                <w:szCs w:val="24"/>
                <w:lang w:eastAsia="id-ID"/>
              </w:rPr>
            </w:pPr>
          </w:p>
        </w:tc>
      </w:tr>
    </w:tbl>
    <w:p w:rsidR="00B208FE" w:rsidRPr="00B208FE" w:rsidRDefault="00B208FE" w:rsidP="00B208FE">
      <w:pPr>
        <w:ind w:firstLine="0"/>
        <w:jc w:val="left"/>
        <w:rPr>
          <w:rFonts w:ascii="Times New Roman" w:eastAsia="Times New Roman" w:hAnsi="Times New Roman" w:cs="Times New Roman"/>
          <w:vanish/>
          <w:sz w:val="24"/>
          <w:szCs w:val="24"/>
          <w:lang w:eastAsia="id-ID"/>
        </w:rPr>
      </w:pPr>
    </w:p>
    <w:tbl>
      <w:tblPr>
        <w:tblW w:w="0" w:type="auto"/>
        <w:tblCellSpacing w:w="15" w:type="dxa"/>
        <w:tblCellMar>
          <w:top w:w="15" w:type="dxa"/>
          <w:left w:w="15" w:type="dxa"/>
          <w:bottom w:w="15" w:type="dxa"/>
          <w:right w:w="15" w:type="dxa"/>
        </w:tblCellMar>
        <w:tblLook w:val="04A0"/>
      </w:tblPr>
      <w:tblGrid>
        <w:gridCol w:w="9116"/>
      </w:tblGrid>
      <w:tr w:rsidR="00B208FE" w:rsidRPr="00B208FE" w:rsidTr="00B208FE">
        <w:trPr>
          <w:tblCellSpacing w:w="15" w:type="dxa"/>
        </w:trPr>
        <w:tc>
          <w:tcPr>
            <w:tcW w:w="0" w:type="auto"/>
            <w:hideMark/>
          </w:tcPr>
          <w:p w:rsidR="00B208FE" w:rsidRPr="00B208FE" w:rsidRDefault="00B208FE" w:rsidP="00954AB1">
            <w:pPr>
              <w:spacing w:before="100" w:beforeAutospacing="1" w:after="100" w:afterAutospacing="1"/>
              <w:ind w:firstLine="0"/>
              <w:jc w:val="left"/>
              <w:rPr>
                <w:ins w:id="0" w:author="Unknown"/>
                <w:rFonts w:ascii="Times New Roman" w:eastAsia="Times New Roman" w:hAnsi="Times New Roman" w:cs="Times New Roman"/>
                <w:color w:val="000000" w:themeColor="text1"/>
                <w:sz w:val="24"/>
                <w:szCs w:val="24"/>
                <w:lang w:eastAsia="id-ID"/>
              </w:rPr>
            </w:pPr>
            <w:ins w:id="1" w:author="Unknown">
              <w:r w:rsidRPr="00B208FE">
                <w:rPr>
                  <w:rFonts w:ascii="Times New Roman" w:eastAsia="Times New Roman" w:hAnsi="Times New Roman" w:cs="Times New Roman"/>
                  <w:color w:val="000000" w:themeColor="text1"/>
                  <w:sz w:val="24"/>
                  <w:szCs w:val="24"/>
                  <w:lang w:eastAsia="id-ID"/>
                </w:rPr>
                <w:t>Secara umum, perbedaan antara skripsi, tesis, dan disertasi dapat dilihat dari dua aspek, yaitu aspek kuantitatif dan aspek kualitatif. Dari aspek kuantitatif, secara literal dapat dikatakan bahwa disertasi lebih berat bobot akademisnya daripada tesis dan tesis lebih berat bobot akademisnya daripada skripsi. Ketentuan ini hanya dapat diberlakukan untuk jenis karya ilmiah yang sama (sama-sama hasil penelitian kuantitatif atau sama-sama hasil penelitian kualitatif; dan dalam bidang studi yang sama pula (misalnya sama-sama tentang bahasa atau sama-sama tentang ekonomi). Artinya, disertasi mencakup bahasan yang lebih luas daripada tesis, dan tesis mencakup bahasan yang lebih luas atau lebih dalam daripada skripsi. Namun ukuran kuantitas ini tidak dapat diberlakukan jika skripsi, tesis, dan disertasi dibanding-bandingkan antarbidang studi atau antarjenis penelitian. Oleh karena itu perbedaan skripsi, tesis, dan disertasi biasanya tidak hanya dilihat dari aspek kuantitatif, tetapi lebih banyak dilihat dari aspek kualitatif.</w:t>
              </w:r>
            </w:ins>
          </w:p>
          <w:p w:rsidR="00B208FE" w:rsidRPr="00B208FE" w:rsidRDefault="00B208FE" w:rsidP="00B208FE">
            <w:pPr>
              <w:ind w:firstLine="0"/>
              <w:jc w:val="left"/>
              <w:rPr>
                <w:ins w:id="2" w:author="Unknown"/>
                <w:rFonts w:ascii="Times New Roman" w:eastAsia="Times New Roman" w:hAnsi="Times New Roman" w:cs="Times New Roman"/>
                <w:color w:val="000000" w:themeColor="text1"/>
                <w:sz w:val="24"/>
                <w:szCs w:val="24"/>
                <w:lang w:eastAsia="id-ID"/>
              </w:rPr>
            </w:pPr>
          </w:p>
          <w:p w:rsidR="00B208FE" w:rsidRPr="00B208FE" w:rsidRDefault="00B208FE" w:rsidP="00B208FE">
            <w:pPr>
              <w:spacing w:before="100" w:beforeAutospacing="1" w:after="100" w:afterAutospacing="1"/>
              <w:ind w:firstLine="720"/>
              <w:jc w:val="left"/>
              <w:rPr>
                <w:ins w:id="3" w:author="Unknown"/>
                <w:rFonts w:ascii="Times New Roman" w:eastAsia="Times New Roman" w:hAnsi="Times New Roman" w:cs="Times New Roman"/>
                <w:color w:val="000000" w:themeColor="text1"/>
                <w:sz w:val="24"/>
                <w:szCs w:val="24"/>
                <w:lang w:eastAsia="id-ID"/>
              </w:rPr>
            </w:pPr>
            <w:ins w:id="4" w:author="Unknown">
              <w:r w:rsidRPr="00B208FE">
                <w:rPr>
                  <w:rFonts w:ascii="Times New Roman" w:eastAsia="Times New Roman" w:hAnsi="Times New Roman" w:cs="Times New Roman"/>
                  <w:color w:val="000000" w:themeColor="text1"/>
                  <w:sz w:val="24"/>
                  <w:szCs w:val="24"/>
                  <w:lang w:eastAsia="id-ID"/>
                </w:rPr>
                <w:t>Pada dasarnya, aspek-aspek kualitatif yang membedakan skripsi, tesis, dan disertasi dapat dikemukakan secara konseptual, namun sulit untuk dikemukakan secara operasional. Berikut dikemukakan aspek-aspek yang dapat membedakan skripsi, tesis, dan disertasi, terutama yang merupakan hasil penelitian kuantitatif.</w:t>
              </w:r>
            </w:ins>
          </w:p>
          <w:p w:rsidR="00B208FE" w:rsidRPr="00B208FE" w:rsidRDefault="00B208FE" w:rsidP="00B208FE">
            <w:pPr>
              <w:spacing w:before="100" w:beforeAutospacing="1" w:after="100" w:afterAutospacing="1"/>
              <w:ind w:firstLine="0"/>
              <w:jc w:val="left"/>
              <w:rPr>
                <w:ins w:id="5" w:author="Unknown"/>
                <w:rFonts w:ascii="Times New Roman" w:eastAsia="Times New Roman" w:hAnsi="Times New Roman" w:cs="Times New Roman"/>
                <w:color w:val="000000" w:themeColor="text1"/>
                <w:sz w:val="24"/>
                <w:szCs w:val="24"/>
                <w:lang w:eastAsia="id-ID"/>
              </w:rPr>
            </w:pPr>
            <w:ins w:id="6" w:author="Unknown">
              <w:r w:rsidRPr="00B208FE">
                <w:rPr>
                  <w:rFonts w:ascii="Times New Roman" w:eastAsia="Times New Roman" w:hAnsi="Times New Roman" w:cs="Times New Roman"/>
                  <w:color w:val="000000" w:themeColor="text1"/>
                  <w:sz w:val="24"/>
                  <w:szCs w:val="24"/>
                  <w:lang w:eastAsia="id-ID"/>
                </w:rPr>
                <w:t> </w:t>
              </w:r>
              <w:r w:rsidRPr="00B208FE">
                <w:rPr>
                  <w:rFonts w:ascii="Times New Roman" w:eastAsia="Times New Roman" w:hAnsi="Times New Roman" w:cs="Times New Roman"/>
                  <w:color w:val="000000" w:themeColor="text1"/>
                  <w:sz w:val="24"/>
                  <w:szCs w:val="24"/>
                  <w:lang w:eastAsia="id-ID"/>
                </w:rPr>
                <w:br/>
              </w:r>
              <w:r w:rsidRPr="00B208FE">
                <w:rPr>
                  <w:rFonts w:ascii="Times New Roman" w:eastAsia="Times New Roman" w:hAnsi="Times New Roman" w:cs="Times New Roman"/>
                  <w:bCs/>
                  <w:i/>
                  <w:iCs/>
                  <w:color w:val="000000" w:themeColor="text1"/>
                  <w:sz w:val="24"/>
                  <w:szCs w:val="24"/>
                  <w:lang w:eastAsia="id-ID"/>
                </w:rPr>
                <w:t>Aspek Permasalahan</w:t>
              </w:r>
            </w:ins>
          </w:p>
          <w:p w:rsidR="00B208FE" w:rsidRPr="00B208FE" w:rsidRDefault="00B208FE" w:rsidP="00B208FE">
            <w:pPr>
              <w:spacing w:before="100" w:beforeAutospacing="1" w:after="100" w:afterAutospacing="1"/>
              <w:ind w:firstLine="720"/>
              <w:jc w:val="left"/>
              <w:rPr>
                <w:ins w:id="7" w:author="Unknown"/>
                <w:rFonts w:ascii="Times New Roman" w:eastAsia="Times New Roman" w:hAnsi="Times New Roman" w:cs="Times New Roman"/>
                <w:color w:val="000000" w:themeColor="text1"/>
                <w:sz w:val="24"/>
                <w:szCs w:val="24"/>
                <w:lang w:eastAsia="id-ID"/>
              </w:rPr>
            </w:pPr>
            <w:ins w:id="8" w:author="Unknown">
              <w:r w:rsidRPr="00B208FE">
                <w:rPr>
                  <w:rFonts w:ascii="Times New Roman" w:eastAsia="Times New Roman" w:hAnsi="Times New Roman" w:cs="Times New Roman"/>
                  <w:color w:val="000000" w:themeColor="text1"/>
                  <w:sz w:val="24"/>
                  <w:szCs w:val="24"/>
                  <w:lang w:eastAsia="id-ID"/>
                </w:rPr>
                <w:t>Penulis disertasi dituntut untuk mengarahkan permasalahan yang dibahas dalam disertasinya agar temuannya dapat memberikan sumbangan "asli" bagi ilmu pengetahuan, sedangkan penulis tesis diharapkan dapat menghasilkan sesuatu yang memberikan sumbangan bagi ilmu pengetahuan. Sumbangan yang demikian itu tidak dituntut dari penulis skripsi.</w:t>
              </w:r>
            </w:ins>
          </w:p>
          <w:p w:rsidR="00B208FE" w:rsidRPr="00B208FE" w:rsidRDefault="00B208FE" w:rsidP="00B208FE">
            <w:pPr>
              <w:spacing w:before="100" w:beforeAutospacing="1" w:after="100" w:afterAutospacing="1"/>
              <w:ind w:firstLine="720"/>
              <w:jc w:val="left"/>
              <w:rPr>
                <w:ins w:id="9" w:author="Unknown"/>
                <w:rFonts w:ascii="Times New Roman" w:eastAsia="Times New Roman" w:hAnsi="Times New Roman" w:cs="Times New Roman"/>
                <w:color w:val="000000" w:themeColor="text1"/>
                <w:sz w:val="24"/>
                <w:szCs w:val="24"/>
                <w:lang w:eastAsia="id-ID"/>
              </w:rPr>
            </w:pPr>
            <w:ins w:id="10" w:author="Unknown">
              <w:r w:rsidRPr="00B208FE">
                <w:rPr>
                  <w:rFonts w:ascii="Times New Roman" w:eastAsia="Times New Roman" w:hAnsi="Times New Roman" w:cs="Times New Roman"/>
                  <w:color w:val="000000" w:themeColor="text1"/>
                  <w:sz w:val="24"/>
                  <w:szCs w:val="24"/>
                  <w:lang w:eastAsia="id-ID"/>
                </w:rPr>
                <w:t>Identifikasi masalah untuk skripsi dapat didasarkan atas informasi dari koran, majalah, buku, jurnal, laporan penelitian, seminar, atau keadaan lapangan, akan tetapi identifikasi masalah untuk tesis—terlebih lagi untuk disertasi—perlu didasarkan atas teori-teori yang berasal dari sejumlah hipotesis yang telah teruji. Masalah yang dikaji dalam skripsi cenderung pada masalah-masalah yang bersifat penerapan ilmu, sedangkan dalam tesis dan disertasi harus cenderung ke arah pengembangan ilmu.</w:t>
              </w:r>
            </w:ins>
          </w:p>
          <w:p w:rsidR="00B208FE" w:rsidRPr="00B208FE" w:rsidRDefault="00B208FE" w:rsidP="00B208FE">
            <w:pPr>
              <w:spacing w:before="100" w:beforeAutospacing="1" w:after="100" w:afterAutospacing="1"/>
              <w:ind w:firstLine="0"/>
              <w:jc w:val="left"/>
              <w:rPr>
                <w:ins w:id="11" w:author="Unknown"/>
                <w:rFonts w:ascii="Times New Roman" w:eastAsia="Times New Roman" w:hAnsi="Times New Roman" w:cs="Times New Roman"/>
                <w:color w:val="000000" w:themeColor="text1"/>
                <w:sz w:val="24"/>
                <w:szCs w:val="24"/>
                <w:lang w:eastAsia="id-ID"/>
              </w:rPr>
            </w:pPr>
            <w:ins w:id="12" w:author="Unknown">
              <w:r w:rsidRPr="00B208FE">
                <w:rPr>
                  <w:rFonts w:ascii="Times New Roman" w:eastAsia="Times New Roman" w:hAnsi="Times New Roman" w:cs="Times New Roman"/>
                  <w:color w:val="000000" w:themeColor="text1"/>
                  <w:sz w:val="24"/>
                  <w:szCs w:val="24"/>
                  <w:lang w:eastAsia="id-ID"/>
                </w:rPr>
                <w:t> </w:t>
              </w:r>
              <w:r w:rsidRPr="00B208FE">
                <w:rPr>
                  <w:rFonts w:ascii="Times New Roman" w:eastAsia="Times New Roman" w:hAnsi="Times New Roman" w:cs="Times New Roman"/>
                  <w:color w:val="000000" w:themeColor="text1"/>
                  <w:sz w:val="24"/>
                  <w:szCs w:val="24"/>
                  <w:lang w:eastAsia="id-ID"/>
                </w:rPr>
                <w:br/>
              </w:r>
              <w:r w:rsidRPr="00B208FE">
                <w:rPr>
                  <w:rFonts w:ascii="Times New Roman" w:eastAsia="Times New Roman" w:hAnsi="Times New Roman" w:cs="Times New Roman"/>
                  <w:bCs/>
                  <w:i/>
                  <w:iCs/>
                  <w:color w:val="000000" w:themeColor="text1"/>
                  <w:sz w:val="24"/>
                  <w:szCs w:val="24"/>
                  <w:lang w:eastAsia="id-ID"/>
                </w:rPr>
                <w:t>Aspek Kajian Pustaka</w:t>
              </w:r>
            </w:ins>
          </w:p>
          <w:p w:rsidR="00B208FE" w:rsidRPr="00B208FE" w:rsidRDefault="00B208FE" w:rsidP="00B208FE">
            <w:pPr>
              <w:spacing w:before="100" w:beforeAutospacing="1" w:after="100" w:afterAutospacing="1"/>
              <w:ind w:firstLine="720"/>
              <w:jc w:val="left"/>
              <w:rPr>
                <w:ins w:id="13" w:author="Unknown"/>
                <w:rFonts w:ascii="Times New Roman" w:eastAsia="Times New Roman" w:hAnsi="Times New Roman" w:cs="Times New Roman"/>
                <w:color w:val="000000" w:themeColor="text1"/>
                <w:sz w:val="24"/>
                <w:szCs w:val="24"/>
                <w:lang w:eastAsia="id-ID"/>
              </w:rPr>
            </w:pPr>
            <w:ins w:id="14" w:author="Unknown">
              <w:r w:rsidRPr="00B208FE">
                <w:rPr>
                  <w:rFonts w:ascii="Times New Roman" w:eastAsia="Times New Roman" w:hAnsi="Times New Roman" w:cs="Times New Roman"/>
                  <w:color w:val="000000" w:themeColor="text1"/>
                  <w:sz w:val="24"/>
                  <w:szCs w:val="24"/>
                  <w:lang w:eastAsia="id-ID"/>
                </w:rPr>
                <w:t xml:space="preserve">Dalam mengemukakan hasil kajian pustaka, penulis skripsi hanya diharapkan untuk menjelaskan keterkaitan antara penelitian yang dilakukan dengan penelitian-penelitian lain dengan topik yang sama. Penulis tesis tidak hanya diharapkan mengemukakan keterkaitannya saja, tetapi juga harus menyebutkan secara jelas persamaan dan perbedaan antara penelitiannya dengan penelitian lain yang sejenis. Penulis disertasi diharapkan dapat (a) mengidentifikasi posisi dan peranan penelitian yang sedang dilakukan dalam konteks permasalahan yang lebih luas, (b) mengemukakan pendapat pribadinya setiap kali membahas hasil-hasil penelitian lain yang dikajinya, (c) menggunakan kepustakaan dari disiplin ilmu lain yang dapat memberikan implikasi terhadap penelitian yang dilakukan, dan (d) </w:t>
              </w:r>
              <w:r w:rsidRPr="00B208FE">
                <w:rPr>
                  <w:rFonts w:ascii="Times New Roman" w:eastAsia="Times New Roman" w:hAnsi="Times New Roman" w:cs="Times New Roman"/>
                  <w:color w:val="000000" w:themeColor="text1"/>
                  <w:sz w:val="24"/>
                  <w:szCs w:val="24"/>
                  <w:lang w:eastAsia="id-ID"/>
                </w:rPr>
                <w:lastRenderedPageBreak/>
                <w:t>memaparkan hasil pustakanya dalam kerangka berpikir yang konseptual dengan cara yang sistematis.</w:t>
              </w:r>
            </w:ins>
          </w:p>
          <w:p w:rsidR="00B208FE" w:rsidRPr="00B208FE" w:rsidRDefault="00B208FE" w:rsidP="00B208FE">
            <w:pPr>
              <w:spacing w:before="100" w:beforeAutospacing="1" w:after="100" w:afterAutospacing="1"/>
              <w:ind w:firstLine="720"/>
              <w:jc w:val="left"/>
              <w:rPr>
                <w:ins w:id="15" w:author="Unknown"/>
                <w:rFonts w:ascii="Times New Roman" w:eastAsia="Times New Roman" w:hAnsi="Times New Roman" w:cs="Times New Roman"/>
                <w:color w:val="000000" w:themeColor="text1"/>
                <w:sz w:val="24"/>
                <w:szCs w:val="24"/>
                <w:lang w:eastAsia="id-ID"/>
              </w:rPr>
            </w:pPr>
            <w:ins w:id="16" w:author="Unknown">
              <w:r w:rsidRPr="00B208FE">
                <w:rPr>
                  <w:rFonts w:ascii="Times New Roman" w:eastAsia="Times New Roman" w:hAnsi="Times New Roman" w:cs="Times New Roman"/>
                  <w:color w:val="000000" w:themeColor="text1"/>
                  <w:sz w:val="24"/>
                  <w:szCs w:val="24"/>
                  <w:lang w:eastAsia="id-ID"/>
                </w:rPr>
                <w:t>Pustaka yang dijadikan sumber acuan dalam kajian pustaka pada skripsi seyogyanya menggunakan sumber primer dan dapat juga menggunakan sumber sekunder, namun pustaka yang menjadi bahan acuan dalam tesis diharapkan berasal dari sumber-sumber primer (hasil-hasil penelitian dalam laporan penelitian, seminar hasil penelitian, dan jurnal-jurnal penelitian). Untuk disertasi, penggunaan sumber primer merupakan keharusan.</w:t>
              </w:r>
            </w:ins>
          </w:p>
          <w:p w:rsidR="00B208FE" w:rsidRPr="00B208FE" w:rsidRDefault="00B208FE" w:rsidP="00B208FE">
            <w:pPr>
              <w:spacing w:before="100" w:beforeAutospacing="1" w:after="100" w:afterAutospacing="1"/>
              <w:ind w:firstLine="0"/>
              <w:jc w:val="left"/>
              <w:rPr>
                <w:ins w:id="17" w:author="Unknown"/>
                <w:rFonts w:ascii="Times New Roman" w:eastAsia="Times New Roman" w:hAnsi="Times New Roman" w:cs="Times New Roman"/>
                <w:color w:val="000000" w:themeColor="text1"/>
                <w:sz w:val="24"/>
                <w:szCs w:val="24"/>
                <w:lang w:eastAsia="id-ID"/>
              </w:rPr>
            </w:pPr>
            <w:ins w:id="18" w:author="Unknown">
              <w:r w:rsidRPr="00B208FE">
                <w:rPr>
                  <w:rFonts w:ascii="Times New Roman" w:eastAsia="Times New Roman" w:hAnsi="Times New Roman" w:cs="Times New Roman"/>
                  <w:color w:val="000000" w:themeColor="text1"/>
                  <w:sz w:val="24"/>
                  <w:szCs w:val="24"/>
                  <w:lang w:eastAsia="id-ID"/>
                </w:rPr>
                <w:t> </w:t>
              </w:r>
              <w:r w:rsidRPr="00B208FE">
                <w:rPr>
                  <w:rFonts w:ascii="Times New Roman" w:eastAsia="Times New Roman" w:hAnsi="Times New Roman" w:cs="Times New Roman"/>
                  <w:color w:val="000000" w:themeColor="text1"/>
                  <w:sz w:val="24"/>
                  <w:szCs w:val="24"/>
                  <w:lang w:eastAsia="id-ID"/>
                </w:rPr>
                <w:br/>
              </w:r>
              <w:r w:rsidRPr="00B208FE">
                <w:rPr>
                  <w:rFonts w:ascii="Times New Roman" w:eastAsia="Times New Roman" w:hAnsi="Times New Roman" w:cs="Times New Roman"/>
                  <w:bCs/>
                  <w:i/>
                  <w:iCs/>
                  <w:color w:val="000000" w:themeColor="text1"/>
                  <w:sz w:val="24"/>
                  <w:szCs w:val="24"/>
                  <w:lang w:eastAsia="id-ID"/>
                </w:rPr>
                <w:t>Aspek Metodologi Penelitian</w:t>
              </w:r>
            </w:ins>
          </w:p>
          <w:p w:rsidR="00B208FE" w:rsidRPr="00B208FE" w:rsidRDefault="00B208FE" w:rsidP="00B208FE">
            <w:pPr>
              <w:spacing w:before="100" w:beforeAutospacing="1" w:after="100" w:afterAutospacing="1"/>
              <w:ind w:firstLine="720"/>
              <w:jc w:val="left"/>
              <w:rPr>
                <w:ins w:id="19" w:author="Unknown"/>
                <w:rFonts w:ascii="Times New Roman" w:eastAsia="Times New Roman" w:hAnsi="Times New Roman" w:cs="Times New Roman"/>
                <w:color w:val="000000" w:themeColor="text1"/>
                <w:sz w:val="24"/>
                <w:szCs w:val="24"/>
                <w:lang w:eastAsia="id-ID"/>
              </w:rPr>
            </w:pPr>
            <w:ins w:id="20" w:author="Unknown">
              <w:r w:rsidRPr="00B208FE">
                <w:rPr>
                  <w:rFonts w:ascii="Times New Roman" w:eastAsia="Times New Roman" w:hAnsi="Times New Roman" w:cs="Times New Roman"/>
                  <w:color w:val="000000" w:themeColor="text1"/>
                  <w:sz w:val="24"/>
                  <w:szCs w:val="24"/>
                  <w:lang w:eastAsia="id-ID"/>
                </w:rPr>
                <w:t>Penulis skripsi dituntut untuk menyebutkan apakah sudah ada upaya untuk memperoleh data penelitian secara akurat dengan menggunakan instrumen pengumpul data yang valid. Bagi penulis tesis, penyebutan adanya upaya saja tidak cukup. Dia harus menyertakan bukti-bukti yang dapat dijadikan pegangan untuk menyatakan bahwa instrumen pengumpul data yang digunakan cukup valid. Bagi penulis disertasi, bukti-bukti validitas instrumen pengumpul data harus dapat diterima sebagai bukti-bukti yang tepat.</w:t>
              </w:r>
            </w:ins>
          </w:p>
          <w:p w:rsidR="00B208FE" w:rsidRPr="00B208FE" w:rsidRDefault="00B208FE" w:rsidP="00B208FE">
            <w:pPr>
              <w:spacing w:before="100" w:beforeAutospacing="1" w:after="100" w:afterAutospacing="1"/>
              <w:ind w:firstLine="720"/>
              <w:jc w:val="left"/>
              <w:rPr>
                <w:ins w:id="21" w:author="Unknown"/>
                <w:rFonts w:ascii="Times New Roman" w:eastAsia="Times New Roman" w:hAnsi="Times New Roman" w:cs="Times New Roman"/>
                <w:color w:val="000000" w:themeColor="text1"/>
                <w:sz w:val="24"/>
                <w:szCs w:val="24"/>
                <w:lang w:eastAsia="id-ID"/>
              </w:rPr>
            </w:pPr>
            <w:ins w:id="22" w:author="Unknown">
              <w:r w:rsidRPr="00B208FE">
                <w:rPr>
                  <w:rFonts w:ascii="Times New Roman" w:eastAsia="Times New Roman" w:hAnsi="Times New Roman" w:cs="Times New Roman"/>
                  <w:color w:val="000000" w:themeColor="text1"/>
                  <w:sz w:val="24"/>
                  <w:szCs w:val="24"/>
                  <w:lang w:eastAsia="id-ID"/>
                </w:rPr>
                <w:t>Dalam skripsi, penyimpangan-penyimpangan yang mungkin terjadi dalam pengumpulan data tidak harus dikemukakan, sedangkan dalam tesis dan terlebih lagi dalam disertasi penyimpangan yang mungkin terjadi dalam pengumpulan data harus dikemukakan, beserta alasan-alasannya, sejauh mana penyimpangan tersebut, dan sejauh mana penyimpangan tersebut masih dapat ditoleransi.</w:t>
              </w:r>
            </w:ins>
          </w:p>
          <w:p w:rsidR="00B208FE" w:rsidRPr="00B208FE" w:rsidRDefault="00B208FE" w:rsidP="00B208FE">
            <w:pPr>
              <w:spacing w:before="100" w:beforeAutospacing="1" w:after="100" w:afterAutospacing="1"/>
              <w:ind w:firstLine="720"/>
              <w:jc w:val="left"/>
              <w:rPr>
                <w:ins w:id="23" w:author="Unknown"/>
                <w:rFonts w:ascii="Times New Roman" w:eastAsia="Times New Roman" w:hAnsi="Times New Roman" w:cs="Times New Roman"/>
                <w:color w:val="000000" w:themeColor="text1"/>
                <w:sz w:val="24"/>
                <w:szCs w:val="24"/>
                <w:lang w:eastAsia="id-ID"/>
              </w:rPr>
            </w:pPr>
            <w:ins w:id="24" w:author="Unknown">
              <w:r w:rsidRPr="00B208FE">
                <w:rPr>
                  <w:rFonts w:ascii="Times New Roman" w:eastAsia="Times New Roman" w:hAnsi="Times New Roman" w:cs="Times New Roman"/>
                  <w:color w:val="000000" w:themeColor="text1"/>
                  <w:sz w:val="24"/>
                  <w:szCs w:val="24"/>
                  <w:lang w:eastAsia="id-ID"/>
                </w:rPr>
                <w:t>Asumsi-asumsi yang dikemukakan dalam skripsi tidak harus diverifikasi dan tidak harus disebutkan keterbatasan keberlakuannya, sedangkan asumsi-asumsi yang dikemukakan dalam tesis, terlebih lagi dalam disertasi, harus diusahakan verifikasinya dan juga harus dikemukakan keterbatasan keberlakuannya.</w:t>
              </w:r>
            </w:ins>
          </w:p>
          <w:p w:rsidR="00B208FE" w:rsidRPr="00B208FE" w:rsidRDefault="00B208FE" w:rsidP="00B208FE">
            <w:pPr>
              <w:spacing w:before="100" w:beforeAutospacing="1" w:after="100" w:afterAutospacing="1"/>
              <w:ind w:firstLine="720"/>
              <w:jc w:val="left"/>
              <w:rPr>
                <w:ins w:id="25" w:author="Unknown"/>
                <w:rFonts w:ascii="Times New Roman" w:eastAsia="Times New Roman" w:hAnsi="Times New Roman" w:cs="Times New Roman"/>
                <w:color w:val="000000" w:themeColor="text1"/>
                <w:sz w:val="24"/>
                <w:szCs w:val="24"/>
                <w:lang w:eastAsia="id-ID"/>
              </w:rPr>
            </w:pPr>
            <w:ins w:id="26" w:author="Unknown">
              <w:r w:rsidRPr="00B208FE">
                <w:rPr>
                  <w:rFonts w:ascii="Times New Roman" w:eastAsia="Times New Roman" w:hAnsi="Times New Roman" w:cs="Times New Roman"/>
                  <w:color w:val="000000" w:themeColor="text1"/>
                  <w:sz w:val="24"/>
                  <w:szCs w:val="24"/>
                  <w:lang w:eastAsia="id-ID"/>
                </w:rPr>
                <w:t>Dalam penelitian kuantitatif, skripsi dapat mencakup satu variabel saja, tesis dua variabel atau lebih, sedangkan disertasi harus mencakup lebih dari dua variabel. Namun kriteria ini harus disesuaikan dengan permasalahan yang dikaji. Dalam penelitian kualitatif, skripsi dapat ditulis berdasarkan studi kasus tunggal dan dalam satu lokasi saja, sedangkan tesis dan terutama disertasi seyogyanya didasarkan pada studi multikasus dan multisitus.</w:t>
              </w:r>
            </w:ins>
          </w:p>
          <w:p w:rsidR="00B208FE" w:rsidRPr="00B208FE" w:rsidRDefault="00B208FE" w:rsidP="00B208FE">
            <w:pPr>
              <w:spacing w:before="100" w:beforeAutospacing="1" w:after="100" w:afterAutospacing="1"/>
              <w:ind w:firstLine="0"/>
              <w:jc w:val="left"/>
              <w:rPr>
                <w:ins w:id="27" w:author="Unknown"/>
                <w:rFonts w:ascii="Times New Roman" w:eastAsia="Times New Roman" w:hAnsi="Times New Roman" w:cs="Times New Roman"/>
                <w:color w:val="000000" w:themeColor="text1"/>
                <w:sz w:val="24"/>
                <w:szCs w:val="24"/>
                <w:lang w:eastAsia="id-ID"/>
              </w:rPr>
            </w:pPr>
            <w:ins w:id="28" w:author="Unknown">
              <w:r w:rsidRPr="00B208FE">
                <w:rPr>
                  <w:rFonts w:ascii="Times New Roman" w:eastAsia="Times New Roman" w:hAnsi="Times New Roman" w:cs="Times New Roman"/>
                  <w:color w:val="000000" w:themeColor="text1"/>
                  <w:sz w:val="24"/>
                  <w:szCs w:val="24"/>
                  <w:lang w:eastAsia="id-ID"/>
                </w:rPr>
                <w:t> </w:t>
              </w:r>
              <w:r w:rsidRPr="00B208FE">
                <w:rPr>
                  <w:rFonts w:ascii="Times New Roman" w:eastAsia="Times New Roman" w:hAnsi="Times New Roman" w:cs="Times New Roman"/>
                  <w:color w:val="000000" w:themeColor="text1"/>
                  <w:sz w:val="24"/>
                  <w:szCs w:val="24"/>
                  <w:lang w:eastAsia="id-ID"/>
                </w:rPr>
                <w:br/>
              </w:r>
              <w:r w:rsidRPr="00B208FE">
                <w:rPr>
                  <w:rFonts w:ascii="Times New Roman" w:eastAsia="Times New Roman" w:hAnsi="Times New Roman" w:cs="Times New Roman"/>
                  <w:bCs/>
                  <w:i/>
                  <w:iCs/>
                  <w:color w:val="000000" w:themeColor="text1"/>
                  <w:sz w:val="24"/>
                  <w:szCs w:val="24"/>
                  <w:lang w:eastAsia="id-ID"/>
                </w:rPr>
                <w:t>Aspek Hasil Penelitian</w:t>
              </w:r>
            </w:ins>
          </w:p>
          <w:p w:rsidR="00B208FE" w:rsidRPr="00B208FE" w:rsidRDefault="00B208FE" w:rsidP="00B208FE">
            <w:pPr>
              <w:spacing w:before="100" w:beforeAutospacing="1" w:after="100" w:afterAutospacing="1"/>
              <w:ind w:firstLine="720"/>
              <w:jc w:val="left"/>
              <w:rPr>
                <w:ins w:id="29" w:author="Unknown"/>
                <w:rFonts w:ascii="Times New Roman" w:eastAsia="Times New Roman" w:hAnsi="Times New Roman" w:cs="Times New Roman"/>
                <w:color w:val="000000" w:themeColor="text1"/>
                <w:sz w:val="24"/>
                <w:szCs w:val="24"/>
                <w:lang w:eastAsia="id-ID"/>
              </w:rPr>
            </w:pPr>
            <w:ins w:id="30" w:author="Unknown">
              <w:r w:rsidRPr="00B208FE">
                <w:rPr>
                  <w:rFonts w:ascii="Times New Roman" w:eastAsia="Times New Roman" w:hAnsi="Times New Roman" w:cs="Times New Roman"/>
                  <w:color w:val="000000" w:themeColor="text1"/>
                  <w:sz w:val="24"/>
                  <w:szCs w:val="24"/>
                  <w:lang w:eastAsia="id-ID"/>
                </w:rPr>
                <w:t>Hasil penelitian yang dipaparkan dalam kesimpulan skripsi harus didukung oleh data yang diperoleh dari penelitian yang dilakukan. Dalam tesis dan disertasi, hasil penelitian yang dikemukakan, selain didukung oleh data yang diperoleh dari penelitian yang dilakukan, juga harus dibandingkan dengan hasil penelitian lain yang sejenis. Oleh karena itu dalam tesis dan disertasi perlu ada bab tersendiri yang menyajikan pembahasan hasil penelitian. Bab yang berisi pembahasan hasil penelitian diletakkan sesudah bab yang berisi sajian hasil analisis data, sebelum bab yang berisi kesimpulan dan saran.</w:t>
              </w:r>
            </w:ins>
          </w:p>
          <w:p w:rsidR="00B208FE" w:rsidRPr="00B208FE" w:rsidRDefault="00B208FE" w:rsidP="00B208FE">
            <w:pPr>
              <w:spacing w:before="100" w:beforeAutospacing="1" w:after="100" w:afterAutospacing="1"/>
              <w:ind w:firstLine="720"/>
              <w:jc w:val="left"/>
              <w:rPr>
                <w:ins w:id="31" w:author="Unknown"/>
                <w:rFonts w:ascii="Times New Roman" w:eastAsia="Times New Roman" w:hAnsi="Times New Roman" w:cs="Times New Roman"/>
                <w:color w:val="000000" w:themeColor="text1"/>
                <w:sz w:val="24"/>
                <w:szCs w:val="24"/>
                <w:lang w:eastAsia="id-ID"/>
              </w:rPr>
            </w:pPr>
            <w:ins w:id="32" w:author="Unknown">
              <w:r w:rsidRPr="00B208FE">
                <w:rPr>
                  <w:rFonts w:ascii="Times New Roman" w:eastAsia="Times New Roman" w:hAnsi="Times New Roman" w:cs="Times New Roman"/>
                  <w:color w:val="000000" w:themeColor="text1"/>
                  <w:sz w:val="24"/>
                  <w:szCs w:val="24"/>
                  <w:lang w:eastAsia="id-ID"/>
                </w:rPr>
                <w:t xml:space="preserve">Pengajuan saran pada bagian akhir skripsi tidak harus dilengkapi dengan argumentasi yang didukung oleh hasil penelitian, sedangkan saran-saran yang dikemukakan dalam tesis dan disertasi harus dilengkapi dengan argumentasi yang didukung oleh hasil-hasil penelitian </w:t>
              </w:r>
              <w:r w:rsidRPr="00B208FE">
                <w:rPr>
                  <w:rFonts w:ascii="Times New Roman" w:eastAsia="Times New Roman" w:hAnsi="Times New Roman" w:cs="Times New Roman"/>
                  <w:color w:val="000000" w:themeColor="text1"/>
                  <w:sz w:val="24"/>
                  <w:szCs w:val="24"/>
                  <w:lang w:eastAsia="id-ID"/>
                </w:rPr>
                <w:lastRenderedPageBreak/>
                <w:t>yang telah dilakukan.</w:t>
              </w:r>
            </w:ins>
          </w:p>
          <w:p w:rsidR="00B208FE" w:rsidRPr="00B208FE" w:rsidRDefault="00B208FE" w:rsidP="00B208FE">
            <w:pPr>
              <w:spacing w:before="100" w:beforeAutospacing="1" w:after="100" w:afterAutospacing="1"/>
              <w:ind w:firstLine="720"/>
              <w:jc w:val="left"/>
              <w:rPr>
                <w:ins w:id="33" w:author="Unknown"/>
                <w:rFonts w:ascii="Times New Roman" w:eastAsia="Times New Roman" w:hAnsi="Times New Roman" w:cs="Times New Roman"/>
                <w:color w:val="000000" w:themeColor="text1"/>
                <w:sz w:val="24"/>
                <w:szCs w:val="24"/>
                <w:lang w:eastAsia="id-ID"/>
              </w:rPr>
            </w:pPr>
            <w:ins w:id="34" w:author="Unknown">
              <w:r w:rsidRPr="00B208FE">
                <w:rPr>
                  <w:rFonts w:ascii="Times New Roman" w:eastAsia="Times New Roman" w:hAnsi="Times New Roman" w:cs="Times New Roman"/>
                  <w:color w:val="000000" w:themeColor="text1"/>
                  <w:sz w:val="24"/>
                  <w:szCs w:val="24"/>
                  <w:lang w:eastAsia="id-ID"/>
                </w:rPr>
                <w:t>Hasil penelitian skripsi yang ditulis dalam bentuk artikel hendaknya diarahkan untuk da</w:t>
              </w:r>
              <w:r w:rsidRPr="00B208FE">
                <w:rPr>
                  <w:rFonts w:ascii="Times New Roman" w:eastAsia="Times New Roman" w:hAnsi="Times New Roman" w:cs="Times New Roman"/>
                  <w:color w:val="000000" w:themeColor="text1"/>
                  <w:sz w:val="24"/>
                  <w:szCs w:val="24"/>
                  <w:lang w:eastAsia="id-ID"/>
                </w:rPr>
                <w:softHyphen/>
                <w:t>pat diterbitkan dalam jurnal ilmiah yang bermutu, sedangkan hasil penelitian tesis dan disertasi harus memenuhi kualifikasi layak terbit dalam jurnal ilmiah yang bermutu.</w:t>
              </w:r>
            </w:ins>
          </w:p>
          <w:p w:rsidR="00B208FE" w:rsidRPr="00B208FE" w:rsidRDefault="00B208FE" w:rsidP="00B208FE">
            <w:pPr>
              <w:spacing w:before="100" w:beforeAutospacing="1" w:after="100" w:afterAutospacing="1"/>
              <w:ind w:firstLine="0"/>
              <w:jc w:val="left"/>
              <w:rPr>
                <w:ins w:id="35" w:author="Unknown"/>
                <w:rFonts w:ascii="Times New Roman" w:eastAsia="Times New Roman" w:hAnsi="Times New Roman" w:cs="Times New Roman"/>
                <w:color w:val="000000" w:themeColor="text1"/>
                <w:sz w:val="24"/>
                <w:szCs w:val="24"/>
                <w:lang w:eastAsia="id-ID"/>
              </w:rPr>
            </w:pPr>
            <w:ins w:id="36" w:author="Unknown">
              <w:r w:rsidRPr="00B208FE">
                <w:rPr>
                  <w:rFonts w:ascii="Times New Roman" w:eastAsia="Times New Roman" w:hAnsi="Times New Roman" w:cs="Times New Roman"/>
                  <w:color w:val="000000" w:themeColor="text1"/>
                  <w:sz w:val="24"/>
                  <w:szCs w:val="24"/>
                  <w:lang w:eastAsia="id-ID"/>
                </w:rPr>
                <w:t> </w:t>
              </w:r>
              <w:r w:rsidRPr="00B208FE">
                <w:rPr>
                  <w:rFonts w:ascii="Times New Roman" w:eastAsia="Times New Roman" w:hAnsi="Times New Roman" w:cs="Times New Roman"/>
                  <w:color w:val="000000" w:themeColor="text1"/>
                  <w:sz w:val="24"/>
                  <w:szCs w:val="24"/>
                  <w:lang w:eastAsia="id-ID"/>
                </w:rPr>
                <w:br/>
              </w:r>
              <w:r w:rsidRPr="00B208FE">
                <w:rPr>
                  <w:rFonts w:ascii="Times New Roman" w:eastAsia="Times New Roman" w:hAnsi="Times New Roman" w:cs="Times New Roman"/>
                  <w:bCs/>
                  <w:i/>
                  <w:iCs/>
                  <w:color w:val="000000" w:themeColor="text1"/>
                  <w:sz w:val="24"/>
                  <w:szCs w:val="24"/>
                  <w:lang w:eastAsia="id-ID"/>
                </w:rPr>
                <w:t>Aspek Kemandirian</w:t>
              </w:r>
            </w:ins>
          </w:p>
          <w:p w:rsidR="00B208FE" w:rsidRPr="00B208FE" w:rsidRDefault="00B208FE" w:rsidP="00B208FE">
            <w:pPr>
              <w:spacing w:before="100" w:beforeAutospacing="1" w:after="100" w:afterAutospacing="1"/>
              <w:ind w:firstLine="720"/>
              <w:jc w:val="left"/>
              <w:rPr>
                <w:ins w:id="37" w:author="Unknown"/>
                <w:rFonts w:ascii="Times New Roman" w:eastAsia="Times New Roman" w:hAnsi="Times New Roman" w:cs="Times New Roman"/>
                <w:color w:val="000000" w:themeColor="text1"/>
                <w:sz w:val="24"/>
                <w:szCs w:val="24"/>
                <w:lang w:eastAsia="id-ID"/>
              </w:rPr>
            </w:pPr>
            <w:ins w:id="38" w:author="Unknown">
              <w:r w:rsidRPr="00B208FE">
                <w:rPr>
                  <w:rFonts w:ascii="Times New Roman" w:eastAsia="Times New Roman" w:hAnsi="Times New Roman" w:cs="Times New Roman"/>
                  <w:color w:val="000000" w:themeColor="text1"/>
                  <w:sz w:val="24"/>
                  <w:szCs w:val="24"/>
                  <w:lang w:eastAsia="id-ID"/>
                </w:rPr>
                <w:t>Selain didasarkan pada keempat aspek tersebut, skripsi, tesis, dan disertasi juga dapat dibedakan berdasarkan tingkat kemandirian mahasiswa dalam proses pelaksanaan penelitian dan penulisan naskah karya ilmiah. Secara umum dapat dinyatakan bahwa proses penelitian dan penulisan disertasi lebih mandiri daripada tesis, dan proses penelitian dan penulisan tesis lebih mandiri daripada skripsi. Secara kuantitatif dapat diilustrasikan sebagai berikut. Untuk disertasi kira-kira 90% dari naskah tersebut adalah karya asli mahasiswa penulisnya, sedangkan sisanya (10%) merupakan cerminan dari bantuan, bimbingan, serta arahan para dosen pembimbing. Untuk tesis, persentase karya asli mahasiswa bisa lebih kecil daripada disertasi; dan untuk skripsi, persentase karya asli mahasiswa bisa lebih kecil daripada tesis.</w:t>
              </w:r>
            </w:ins>
          </w:p>
          <w:p w:rsidR="00B208FE" w:rsidRPr="00B208FE" w:rsidRDefault="00B208FE" w:rsidP="00B208FE">
            <w:pPr>
              <w:spacing w:before="100" w:beforeAutospacing="1" w:after="100" w:afterAutospacing="1"/>
              <w:ind w:firstLine="0"/>
              <w:jc w:val="left"/>
              <w:rPr>
                <w:ins w:id="39" w:author="Unknown"/>
                <w:rFonts w:ascii="Times New Roman" w:eastAsia="Times New Roman" w:hAnsi="Times New Roman" w:cs="Times New Roman"/>
                <w:color w:val="000000" w:themeColor="text1"/>
                <w:sz w:val="24"/>
                <w:szCs w:val="24"/>
                <w:lang w:eastAsia="id-ID"/>
              </w:rPr>
            </w:pPr>
            <w:ins w:id="40" w:author="Unknown">
              <w:r w:rsidRPr="00B208FE">
                <w:rPr>
                  <w:rFonts w:ascii="Times New Roman" w:eastAsia="Times New Roman" w:hAnsi="Times New Roman" w:cs="Times New Roman"/>
                  <w:color w:val="000000" w:themeColor="text1"/>
                  <w:sz w:val="24"/>
                  <w:szCs w:val="24"/>
                  <w:lang w:eastAsia="id-ID"/>
                </w:rPr>
                <w:t> </w:t>
              </w:r>
              <w:r w:rsidRPr="00B208FE">
                <w:rPr>
                  <w:rFonts w:ascii="Times New Roman" w:eastAsia="Times New Roman" w:hAnsi="Times New Roman" w:cs="Times New Roman"/>
                  <w:color w:val="000000" w:themeColor="text1"/>
                  <w:sz w:val="24"/>
                  <w:szCs w:val="24"/>
                  <w:lang w:eastAsia="id-ID"/>
                </w:rPr>
                <w:br/>
              </w:r>
              <w:r w:rsidRPr="00B208FE">
                <w:rPr>
                  <w:rFonts w:ascii="Times New Roman" w:eastAsia="Times New Roman" w:hAnsi="Times New Roman" w:cs="Times New Roman"/>
                  <w:bCs/>
                  <w:color w:val="000000" w:themeColor="text1"/>
                  <w:sz w:val="24"/>
                  <w:szCs w:val="24"/>
                  <w:lang w:eastAsia="id-ID"/>
                </w:rPr>
                <w:t>Artikel, Makalah, dan Laporan Penelitian</w:t>
              </w:r>
            </w:ins>
          </w:p>
          <w:p w:rsidR="00B208FE" w:rsidRPr="00B208FE" w:rsidRDefault="00B208FE" w:rsidP="00B208FE">
            <w:pPr>
              <w:spacing w:before="100" w:beforeAutospacing="1" w:after="100" w:afterAutospacing="1"/>
              <w:ind w:firstLine="720"/>
              <w:jc w:val="left"/>
              <w:rPr>
                <w:ins w:id="41" w:author="Unknown"/>
                <w:rFonts w:ascii="Times New Roman" w:eastAsia="Times New Roman" w:hAnsi="Times New Roman" w:cs="Times New Roman"/>
                <w:color w:val="000000" w:themeColor="text1"/>
                <w:sz w:val="24"/>
                <w:szCs w:val="24"/>
                <w:lang w:eastAsia="id-ID"/>
              </w:rPr>
            </w:pPr>
            <w:ins w:id="42" w:author="Unknown">
              <w:r w:rsidRPr="00B208FE">
                <w:rPr>
                  <w:rFonts w:ascii="Times New Roman" w:eastAsia="Times New Roman" w:hAnsi="Times New Roman" w:cs="Times New Roman"/>
                  <w:color w:val="000000" w:themeColor="text1"/>
                  <w:sz w:val="24"/>
                  <w:szCs w:val="24"/>
                  <w:lang w:eastAsia="id-ID"/>
                </w:rPr>
                <w:t xml:space="preserve">Artikel ilmiah adalah karya tulis yang dirancang untuk dimuat dalam jurnal atau buku kumpulan artikel yang ditulis dengan tata cara ilmiah dan mengikuti pedoman atau konvensi ilmiah yang telah disepakati atau ditetapkan. Artikel ilmiah yang ditulis oleh mahasiswa, dosen, pustakawan, peneliti, dan penulis lainnya dapat diangkat dari hasil penelitian lapangan, hasil pemikiran dan kajian pustaka, atau hasil pengembangan proyek. Dari segi sistematika penulisan dan isinya, artikel dapat dikelompokkan menjadi dua macam, yaitu artikel hasil penelitian dan artikel nonpenelitian. Setiap mahasiswa penulis skripsi, tesis, dan disertasi sangat dianjurkan menuliskan kembali karyanya dalam bentuk artikel untuk diterbitkan dalam jurnal. Tata cara penulisan artikel ilmiah diuraikan pada Bagian III buku pedoman ini. </w:t>
              </w:r>
            </w:ins>
          </w:p>
          <w:p w:rsidR="00B208FE" w:rsidRPr="00B208FE" w:rsidRDefault="00B208FE" w:rsidP="00B208FE">
            <w:pPr>
              <w:spacing w:before="100" w:beforeAutospacing="1" w:after="100" w:afterAutospacing="1"/>
              <w:ind w:firstLine="720"/>
              <w:jc w:val="left"/>
              <w:rPr>
                <w:ins w:id="43" w:author="Unknown"/>
                <w:rFonts w:ascii="Times New Roman" w:eastAsia="Times New Roman" w:hAnsi="Times New Roman" w:cs="Times New Roman"/>
                <w:color w:val="000000" w:themeColor="text1"/>
                <w:sz w:val="24"/>
                <w:szCs w:val="24"/>
                <w:lang w:eastAsia="id-ID"/>
              </w:rPr>
            </w:pPr>
            <w:ins w:id="44" w:author="Unknown">
              <w:r w:rsidRPr="00B208FE">
                <w:rPr>
                  <w:rFonts w:ascii="Times New Roman" w:eastAsia="Times New Roman" w:hAnsi="Times New Roman" w:cs="Times New Roman"/>
                  <w:color w:val="000000" w:themeColor="text1"/>
                  <w:sz w:val="24"/>
                  <w:szCs w:val="24"/>
                  <w:lang w:eastAsia="id-ID"/>
                </w:rPr>
                <w:t>Makalah adalah karya tulis yang memuat pemikiran tentang suatu masalah atau topik tertentu yang ditulis secara sistematis dan runtut dengan disertai analisis yang logis dan objektif. Makalah ditulis untuk memenuhi tugas terstruktur yang diberikan oleh dosen atau ditu</w:t>
              </w:r>
              <w:r w:rsidRPr="00B208FE">
                <w:rPr>
                  <w:rFonts w:ascii="Times New Roman" w:eastAsia="Times New Roman" w:hAnsi="Times New Roman" w:cs="Times New Roman"/>
                  <w:color w:val="000000" w:themeColor="text1"/>
                  <w:sz w:val="24"/>
                  <w:szCs w:val="24"/>
                  <w:lang w:eastAsia="id-ID"/>
                </w:rPr>
                <w:softHyphen/>
                <w:t xml:space="preserve">lis atas inisiatif sendiri untuk disajikan dalam forum ilmiah. </w:t>
              </w:r>
            </w:ins>
          </w:p>
          <w:p w:rsidR="00B208FE" w:rsidRPr="00B208FE" w:rsidRDefault="00B208FE" w:rsidP="00B208FE">
            <w:pPr>
              <w:spacing w:before="100" w:beforeAutospacing="1" w:after="100" w:afterAutospacing="1"/>
              <w:ind w:firstLine="720"/>
              <w:jc w:val="left"/>
              <w:rPr>
                <w:rFonts w:ascii="Times New Roman" w:eastAsia="Times New Roman" w:hAnsi="Times New Roman" w:cs="Times New Roman"/>
                <w:sz w:val="24"/>
                <w:szCs w:val="24"/>
                <w:lang w:eastAsia="id-ID"/>
              </w:rPr>
            </w:pPr>
            <w:ins w:id="45" w:author="Unknown">
              <w:r w:rsidRPr="00B208FE">
                <w:rPr>
                  <w:rFonts w:ascii="Times New Roman" w:eastAsia="Times New Roman" w:hAnsi="Times New Roman" w:cs="Times New Roman"/>
                  <w:color w:val="000000" w:themeColor="text1"/>
                  <w:sz w:val="24"/>
                  <w:szCs w:val="24"/>
                  <w:lang w:eastAsia="id-ID"/>
                </w:rPr>
                <w:t>Laporan penelitian adalah karya tulis yang berisi paparan tentang proses dan hasil-hasil yang diperoleh dari suatu kegiatan penelitian.</w:t>
              </w:r>
              <w:r w:rsidRPr="00B208FE">
                <w:rPr>
                  <w:rFonts w:ascii="Times New Roman" w:eastAsia="Times New Roman" w:hAnsi="Times New Roman" w:cs="Times New Roman"/>
                  <w:sz w:val="24"/>
                  <w:szCs w:val="24"/>
                  <w:lang w:eastAsia="id-ID"/>
                </w:rPr>
                <w:t xml:space="preserve"> </w:t>
              </w:r>
            </w:ins>
          </w:p>
        </w:tc>
      </w:tr>
    </w:tbl>
    <w:p w:rsidR="009B38CC" w:rsidRDefault="009B38CC"/>
    <w:sectPr w:rsidR="009B38CC" w:rsidSect="009B38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208FE"/>
    <w:rsid w:val="00552E34"/>
    <w:rsid w:val="00954AB1"/>
    <w:rsid w:val="009B38CC"/>
    <w:rsid w:val="00B208F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ind w:firstLine="52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8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78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thosiba</dc:creator>
  <cp:lastModifiedBy>thosiba</cp:lastModifiedBy>
  <cp:revision>1</cp:revision>
  <dcterms:created xsi:type="dcterms:W3CDTF">2011-02-15T23:02:00Z</dcterms:created>
  <dcterms:modified xsi:type="dcterms:W3CDTF">2011-02-16T02:18:00Z</dcterms:modified>
</cp:coreProperties>
</file>